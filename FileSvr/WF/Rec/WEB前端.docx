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28" w:rsidRPr="0048188B" w:rsidRDefault="00614D28" w:rsidP="0094160F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8188B">
        <w:rPr>
          <w:sz w:val="24"/>
          <w:szCs w:val="24"/>
        </w:rPr>
        <w:t>overflow-x  </w:t>
      </w:r>
      <w:r w:rsidRPr="0048188B">
        <w:rPr>
          <w:sz w:val="24"/>
          <w:szCs w:val="24"/>
        </w:rPr>
        <w:t>属于</w:t>
      </w:r>
      <w:r w:rsidRPr="0048188B">
        <w:rPr>
          <w:sz w:val="24"/>
          <w:szCs w:val="24"/>
        </w:rPr>
        <w:t xml:space="preserve"> CSS2 </w:t>
      </w:r>
      <w:r w:rsidRPr="0048188B">
        <w:rPr>
          <w:sz w:val="24"/>
          <w:szCs w:val="24"/>
        </w:rPr>
        <w:t>还是</w:t>
      </w:r>
      <w:r w:rsidRPr="0048188B">
        <w:rPr>
          <w:sz w:val="24"/>
          <w:szCs w:val="24"/>
        </w:rPr>
        <w:t xml:space="preserve"> CSS3</w:t>
      </w:r>
    </w:p>
    <w:p w:rsidR="0094160F" w:rsidRPr="0048188B" w:rsidRDefault="0094160F" w:rsidP="0094160F">
      <w:pPr>
        <w:rPr>
          <w:rFonts w:hint="eastAsia"/>
          <w:sz w:val="24"/>
          <w:szCs w:val="24"/>
        </w:rPr>
      </w:pPr>
    </w:p>
    <w:p w:rsidR="0094160F" w:rsidRPr="0048188B" w:rsidRDefault="0094160F" w:rsidP="0094160F">
      <w:pPr>
        <w:rPr>
          <w:rFonts w:hint="eastAsia"/>
          <w:sz w:val="24"/>
          <w:szCs w:val="24"/>
        </w:rPr>
      </w:pPr>
      <w:r w:rsidRPr="0048188B">
        <w:rPr>
          <w:sz w:val="24"/>
          <w:szCs w:val="24"/>
        </w:rPr>
        <w:t>2.  </w:t>
      </w:r>
      <w:r w:rsidRPr="0048188B">
        <w:rPr>
          <w:sz w:val="24"/>
          <w:szCs w:val="24"/>
        </w:rPr>
        <w:t>请列举几种可以清除浮动的方法（至少两种）</w:t>
      </w:r>
    </w:p>
    <w:p w:rsidR="0094160F" w:rsidRPr="0048188B" w:rsidRDefault="0094160F" w:rsidP="0094160F">
      <w:pPr>
        <w:rPr>
          <w:rFonts w:hint="eastAsia"/>
          <w:sz w:val="24"/>
          <w:szCs w:val="24"/>
        </w:rPr>
      </w:pPr>
    </w:p>
    <w:p w:rsidR="00222C68" w:rsidRPr="0048188B" w:rsidRDefault="00222C68" w:rsidP="00222C68">
      <w:pPr>
        <w:rPr>
          <w:sz w:val="24"/>
          <w:szCs w:val="24"/>
        </w:rPr>
      </w:pPr>
      <w:r w:rsidRPr="0048188B">
        <w:rPr>
          <w:sz w:val="24"/>
          <w:szCs w:val="24"/>
        </w:rPr>
        <w:t>3.  </w:t>
      </w:r>
      <w:proofErr w:type="spellStart"/>
      <w:r w:rsidRPr="0048188B">
        <w:rPr>
          <w:sz w:val="24"/>
          <w:szCs w:val="24"/>
        </w:rPr>
        <w:t>display:none</w:t>
      </w:r>
      <w:proofErr w:type="spellEnd"/>
      <w:r w:rsidRPr="0048188B">
        <w:rPr>
          <w:sz w:val="24"/>
          <w:szCs w:val="24"/>
        </w:rPr>
        <w:t>  </w:t>
      </w:r>
      <w:r w:rsidRPr="0048188B">
        <w:rPr>
          <w:sz w:val="24"/>
          <w:szCs w:val="24"/>
        </w:rPr>
        <w:t>和</w:t>
      </w:r>
      <w:r w:rsidRPr="0048188B">
        <w:rPr>
          <w:sz w:val="24"/>
          <w:szCs w:val="24"/>
        </w:rPr>
        <w:t>  </w:t>
      </w:r>
      <w:proofErr w:type="spellStart"/>
      <w:r w:rsidRPr="0048188B">
        <w:rPr>
          <w:sz w:val="24"/>
          <w:szCs w:val="24"/>
        </w:rPr>
        <w:t>visibility:hidden</w:t>
      </w:r>
      <w:proofErr w:type="spellEnd"/>
      <w:r w:rsidRPr="0048188B">
        <w:rPr>
          <w:sz w:val="24"/>
          <w:szCs w:val="24"/>
        </w:rPr>
        <w:t>  </w:t>
      </w:r>
      <w:r w:rsidRPr="0048188B">
        <w:rPr>
          <w:sz w:val="24"/>
          <w:szCs w:val="24"/>
        </w:rPr>
        <w:t>的区别是什么</w:t>
      </w:r>
    </w:p>
    <w:p w:rsidR="00222C68" w:rsidRPr="0048188B" w:rsidRDefault="00222C68" w:rsidP="0094160F">
      <w:pPr>
        <w:rPr>
          <w:rFonts w:hint="eastAsia"/>
          <w:sz w:val="24"/>
          <w:szCs w:val="24"/>
        </w:rPr>
      </w:pPr>
    </w:p>
    <w:p w:rsidR="001D2643" w:rsidRPr="0048188B" w:rsidRDefault="001D2643" w:rsidP="001D2643">
      <w:pPr>
        <w:rPr>
          <w:sz w:val="24"/>
          <w:szCs w:val="24"/>
        </w:rPr>
      </w:pPr>
      <w:r w:rsidRPr="0048188B">
        <w:rPr>
          <w:sz w:val="24"/>
          <w:szCs w:val="24"/>
        </w:rPr>
        <w:t>4.  </w:t>
      </w:r>
      <w:r w:rsidRPr="0048188B">
        <w:rPr>
          <w:sz w:val="24"/>
          <w:szCs w:val="24"/>
        </w:rPr>
        <w:t>请缩写以下代码：</w:t>
      </w:r>
      <w:r w:rsidRPr="0048188B">
        <w:rPr>
          <w:sz w:val="24"/>
          <w:szCs w:val="24"/>
        </w:rPr>
        <w:br/>
        <w:t>.box {</w:t>
      </w:r>
      <w:r w:rsidRPr="0048188B">
        <w:rPr>
          <w:sz w:val="24"/>
          <w:szCs w:val="24"/>
        </w:rPr>
        <w:br/>
        <w:t>     background-position: 10px 20px;</w:t>
      </w:r>
      <w:r w:rsidRPr="0048188B">
        <w:rPr>
          <w:sz w:val="24"/>
          <w:szCs w:val="24"/>
        </w:rPr>
        <w:br/>
        <w:t>     background-repeat: no-repeat;</w:t>
      </w:r>
      <w:r w:rsidRPr="0048188B">
        <w:rPr>
          <w:sz w:val="24"/>
          <w:szCs w:val="24"/>
        </w:rPr>
        <w:br/>
        <w:t>     background-attachment: fixed;</w:t>
      </w:r>
      <w:r w:rsidRPr="0048188B">
        <w:rPr>
          <w:sz w:val="24"/>
          <w:szCs w:val="24"/>
        </w:rPr>
        <w:br/>
        <w:t>     background-color: red;</w:t>
      </w:r>
      <w:r w:rsidRPr="0048188B">
        <w:rPr>
          <w:sz w:val="24"/>
          <w:szCs w:val="24"/>
        </w:rPr>
        <w:br/>
        <w:t xml:space="preserve">     background-image: </w:t>
      </w:r>
      <w:proofErr w:type="spellStart"/>
      <w:proofErr w:type="gramStart"/>
      <w:r w:rsidRPr="0048188B">
        <w:rPr>
          <w:sz w:val="24"/>
          <w:szCs w:val="24"/>
        </w:rPr>
        <w:t>url</w:t>
      </w:r>
      <w:proofErr w:type="spellEnd"/>
      <w:r w:rsidRPr="0048188B">
        <w:rPr>
          <w:sz w:val="24"/>
          <w:szCs w:val="24"/>
        </w:rPr>
        <w:t>(</w:t>
      </w:r>
      <w:proofErr w:type="gramEnd"/>
      <w:r w:rsidRPr="0048188B">
        <w:rPr>
          <w:sz w:val="24"/>
          <w:szCs w:val="24"/>
        </w:rPr>
        <w:t>box.png);</w:t>
      </w:r>
      <w:r w:rsidRPr="0048188B">
        <w:rPr>
          <w:sz w:val="24"/>
          <w:szCs w:val="24"/>
        </w:rPr>
        <w:br/>
        <w:t>}</w:t>
      </w:r>
    </w:p>
    <w:p w:rsidR="001D2643" w:rsidRPr="0048188B" w:rsidRDefault="001D2643" w:rsidP="0094160F">
      <w:pPr>
        <w:rPr>
          <w:rFonts w:hint="eastAsia"/>
          <w:sz w:val="24"/>
          <w:szCs w:val="24"/>
        </w:rPr>
      </w:pPr>
    </w:p>
    <w:p w:rsidR="00542002" w:rsidRPr="0048188B" w:rsidRDefault="00542002" w:rsidP="00542002">
      <w:pPr>
        <w:rPr>
          <w:sz w:val="24"/>
          <w:szCs w:val="24"/>
        </w:rPr>
      </w:pPr>
      <w:r w:rsidRPr="0048188B">
        <w:rPr>
          <w:sz w:val="24"/>
          <w:szCs w:val="24"/>
        </w:rPr>
        <w:t>5.  </w:t>
      </w:r>
      <w:r w:rsidRPr="0048188B">
        <w:rPr>
          <w:sz w:val="24"/>
          <w:szCs w:val="24"/>
        </w:rPr>
        <w:t>如何让一段文本中的所有英文单词的首字母大写</w:t>
      </w:r>
    </w:p>
    <w:p w:rsidR="00542002" w:rsidRPr="0048188B" w:rsidRDefault="00542002" w:rsidP="0094160F">
      <w:pPr>
        <w:rPr>
          <w:rFonts w:hint="eastAsia"/>
          <w:sz w:val="24"/>
          <w:szCs w:val="24"/>
        </w:rPr>
      </w:pPr>
    </w:p>
    <w:p w:rsidR="00FA60FB" w:rsidRPr="0048188B" w:rsidRDefault="00FA60FB" w:rsidP="00FA60FB">
      <w:pPr>
        <w:rPr>
          <w:sz w:val="24"/>
          <w:szCs w:val="24"/>
        </w:rPr>
      </w:pPr>
      <w:r w:rsidRPr="0048188B">
        <w:rPr>
          <w:rFonts w:hint="eastAsia"/>
          <w:sz w:val="24"/>
          <w:szCs w:val="24"/>
        </w:rPr>
        <w:t>6</w:t>
      </w:r>
      <w:r w:rsidRPr="0048188B">
        <w:rPr>
          <w:sz w:val="24"/>
          <w:szCs w:val="24"/>
        </w:rPr>
        <w:t>.  </w:t>
      </w:r>
      <w:r w:rsidRPr="0048188B">
        <w:rPr>
          <w:sz w:val="24"/>
          <w:szCs w:val="24"/>
        </w:rPr>
        <w:t>请解释一下什么是闭包</w:t>
      </w:r>
    </w:p>
    <w:p w:rsidR="00FA60FB" w:rsidRPr="0048188B" w:rsidRDefault="00FA60FB" w:rsidP="0094160F">
      <w:pPr>
        <w:rPr>
          <w:rFonts w:hint="eastAsia"/>
          <w:sz w:val="24"/>
          <w:szCs w:val="24"/>
        </w:rPr>
      </w:pPr>
    </w:p>
    <w:p w:rsidR="002F30D1" w:rsidRPr="0048188B" w:rsidRDefault="002F30D1" w:rsidP="002F30D1">
      <w:pPr>
        <w:rPr>
          <w:sz w:val="24"/>
          <w:szCs w:val="24"/>
        </w:rPr>
      </w:pPr>
      <w:r w:rsidRPr="0048188B">
        <w:rPr>
          <w:rFonts w:hint="eastAsia"/>
          <w:sz w:val="24"/>
          <w:szCs w:val="24"/>
        </w:rPr>
        <w:t>7</w:t>
      </w:r>
      <w:r w:rsidRPr="0048188B">
        <w:rPr>
          <w:sz w:val="24"/>
          <w:szCs w:val="24"/>
        </w:rPr>
        <w:t xml:space="preserve">.  call </w:t>
      </w:r>
      <w:r w:rsidRPr="0048188B">
        <w:rPr>
          <w:sz w:val="24"/>
          <w:szCs w:val="24"/>
        </w:rPr>
        <w:t>和</w:t>
      </w:r>
      <w:r w:rsidRPr="0048188B">
        <w:rPr>
          <w:sz w:val="24"/>
          <w:szCs w:val="24"/>
        </w:rPr>
        <w:t xml:space="preserve"> apply </w:t>
      </w:r>
      <w:r w:rsidRPr="0048188B">
        <w:rPr>
          <w:sz w:val="24"/>
          <w:szCs w:val="24"/>
        </w:rPr>
        <w:t>的区别是什么</w:t>
      </w:r>
    </w:p>
    <w:p w:rsidR="002F30D1" w:rsidRPr="0048188B" w:rsidRDefault="002F30D1" w:rsidP="0094160F">
      <w:pPr>
        <w:rPr>
          <w:rFonts w:hint="eastAsia"/>
          <w:sz w:val="24"/>
          <w:szCs w:val="24"/>
        </w:rPr>
      </w:pPr>
    </w:p>
    <w:p w:rsidR="0099330F" w:rsidRPr="0048188B" w:rsidRDefault="0099330F" w:rsidP="0099330F">
      <w:pPr>
        <w:rPr>
          <w:sz w:val="24"/>
          <w:szCs w:val="24"/>
        </w:rPr>
      </w:pPr>
      <w:r w:rsidRPr="0048188B">
        <w:rPr>
          <w:rFonts w:hint="eastAsia"/>
          <w:sz w:val="24"/>
          <w:szCs w:val="24"/>
        </w:rPr>
        <w:t>8</w:t>
      </w:r>
      <w:r w:rsidRPr="0048188B">
        <w:rPr>
          <w:sz w:val="24"/>
          <w:szCs w:val="24"/>
        </w:rPr>
        <w:t>.  </w:t>
      </w:r>
      <w:r w:rsidRPr="0048188B">
        <w:rPr>
          <w:sz w:val="24"/>
          <w:szCs w:val="24"/>
        </w:rPr>
        <w:t>如何使用原生</w:t>
      </w:r>
      <w:r w:rsidRPr="0048188B">
        <w:rPr>
          <w:sz w:val="24"/>
          <w:szCs w:val="24"/>
        </w:rPr>
        <w:t xml:space="preserve"> </w:t>
      </w:r>
      <w:proofErr w:type="spellStart"/>
      <w:r w:rsidRPr="0048188B">
        <w:rPr>
          <w:sz w:val="24"/>
          <w:szCs w:val="24"/>
        </w:rPr>
        <w:t>Javascript</w:t>
      </w:r>
      <w:proofErr w:type="spellEnd"/>
      <w:r w:rsidRPr="0048188B">
        <w:rPr>
          <w:sz w:val="24"/>
          <w:szCs w:val="24"/>
        </w:rPr>
        <w:t xml:space="preserve"> </w:t>
      </w:r>
      <w:r w:rsidRPr="0048188B">
        <w:rPr>
          <w:sz w:val="24"/>
          <w:szCs w:val="24"/>
        </w:rPr>
        <w:t>代码深度克隆一个对象（注意区分对象类型）</w:t>
      </w:r>
    </w:p>
    <w:p w:rsidR="0099330F" w:rsidRPr="0048188B" w:rsidRDefault="0099330F" w:rsidP="0094160F">
      <w:pPr>
        <w:rPr>
          <w:rFonts w:hint="eastAsia"/>
          <w:sz w:val="24"/>
          <w:szCs w:val="24"/>
        </w:rPr>
      </w:pPr>
    </w:p>
    <w:p w:rsidR="006B0F67" w:rsidRPr="0048188B" w:rsidRDefault="006B0F67" w:rsidP="006B0F67">
      <w:pPr>
        <w:rPr>
          <w:rFonts w:hint="eastAsia"/>
          <w:sz w:val="24"/>
          <w:szCs w:val="24"/>
        </w:rPr>
      </w:pPr>
      <w:r w:rsidRPr="0048188B">
        <w:rPr>
          <w:rFonts w:hint="eastAsia"/>
          <w:sz w:val="24"/>
          <w:szCs w:val="24"/>
        </w:rPr>
        <w:t>9</w:t>
      </w:r>
      <w:r w:rsidRPr="0048188B">
        <w:rPr>
          <w:sz w:val="24"/>
          <w:szCs w:val="24"/>
        </w:rPr>
        <w:t xml:space="preserve">.  jQuery </w:t>
      </w:r>
      <w:r w:rsidRPr="0048188B">
        <w:rPr>
          <w:sz w:val="24"/>
          <w:szCs w:val="24"/>
        </w:rPr>
        <w:t>中</w:t>
      </w:r>
      <w:r w:rsidRPr="0048188B">
        <w:rPr>
          <w:sz w:val="24"/>
          <w:szCs w:val="24"/>
        </w:rPr>
        <w:t>  $('.class')  </w:t>
      </w:r>
      <w:r w:rsidRPr="0048188B">
        <w:rPr>
          <w:sz w:val="24"/>
          <w:szCs w:val="24"/>
        </w:rPr>
        <w:t>和</w:t>
      </w:r>
      <w:r w:rsidRPr="0048188B">
        <w:rPr>
          <w:sz w:val="24"/>
          <w:szCs w:val="24"/>
        </w:rPr>
        <w:t>  $('</w:t>
      </w:r>
      <w:proofErr w:type="spellStart"/>
      <w:r w:rsidRPr="0048188B">
        <w:rPr>
          <w:sz w:val="24"/>
          <w:szCs w:val="24"/>
        </w:rPr>
        <w:t>div.class</w:t>
      </w:r>
      <w:proofErr w:type="spellEnd"/>
      <w:r w:rsidRPr="0048188B">
        <w:rPr>
          <w:sz w:val="24"/>
          <w:szCs w:val="24"/>
        </w:rPr>
        <w:t>')  </w:t>
      </w:r>
      <w:r w:rsidRPr="0048188B">
        <w:rPr>
          <w:sz w:val="24"/>
          <w:szCs w:val="24"/>
        </w:rPr>
        <w:t>在</w:t>
      </w:r>
      <w:r w:rsidRPr="0048188B">
        <w:rPr>
          <w:sz w:val="24"/>
          <w:szCs w:val="24"/>
        </w:rPr>
        <w:t xml:space="preserve"> IE 8 </w:t>
      </w:r>
      <w:r w:rsidRPr="0048188B">
        <w:rPr>
          <w:sz w:val="24"/>
          <w:szCs w:val="24"/>
        </w:rPr>
        <w:t>下哪个效率更高，请解释原因</w:t>
      </w:r>
    </w:p>
    <w:p w:rsidR="001D2643" w:rsidRPr="0048188B" w:rsidRDefault="001D2643" w:rsidP="0094160F">
      <w:pPr>
        <w:rPr>
          <w:rFonts w:hint="eastAsia"/>
          <w:sz w:val="24"/>
          <w:szCs w:val="24"/>
        </w:rPr>
      </w:pPr>
    </w:p>
    <w:p w:rsidR="00F377A1" w:rsidRPr="0048188B" w:rsidRDefault="00F377A1" w:rsidP="00F377A1">
      <w:pPr>
        <w:rPr>
          <w:sz w:val="24"/>
          <w:szCs w:val="24"/>
        </w:rPr>
      </w:pPr>
      <w:r w:rsidRPr="0048188B">
        <w:rPr>
          <w:rFonts w:hint="eastAsia"/>
          <w:sz w:val="24"/>
          <w:szCs w:val="24"/>
        </w:rPr>
        <w:t>10.</w:t>
      </w:r>
      <w:r w:rsidRPr="0048188B">
        <w:rPr>
          <w:sz w:val="24"/>
          <w:szCs w:val="24"/>
        </w:rPr>
        <w:t xml:space="preserve">   </w:t>
      </w:r>
      <w:r w:rsidRPr="0048188B">
        <w:rPr>
          <w:sz w:val="24"/>
          <w:szCs w:val="24"/>
        </w:rPr>
        <w:t>以下哪个不是</w:t>
      </w:r>
      <w:r w:rsidRPr="0048188B">
        <w:rPr>
          <w:sz w:val="24"/>
          <w:szCs w:val="24"/>
        </w:rPr>
        <w:t xml:space="preserve"> HTML5 </w:t>
      </w:r>
      <w:r w:rsidRPr="0048188B">
        <w:rPr>
          <w:sz w:val="24"/>
          <w:szCs w:val="24"/>
        </w:rPr>
        <w:t>的新标签：</w:t>
      </w:r>
      <w:r w:rsidRPr="0048188B">
        <w:rPr>
          <w:sz w:val="24"/>
          <w:szCs w:val="24"/>
        </w:rPr>
        <w:br/>
        <w:t>a.</w:t>
      </w:r>
      <w:proofErr w:type="gramStart"/>
      <w:r w:rsidRPr="0048188B">
        <w:rPr>
          <w:sz w:val="24"/>
          <w:szCs w:val="24"/>
        </w:rPr>
        <w:t>  &lt;</w:t>
      </w:r>
      <w:proofErr w:type="gramEnd"/>
      <w:r w:rsidRPr="0048188B">
        <w:rPr>
          <w:sz w:val="24"/>
          <w:szCs w:val="24"/>
        </w:rPr>
        <w:t>article&gt;</w:t>
      </w:r>
      <w:r w:rsidRPr="0048188B">
        <w:rPr>
          <w:sz w:val="24"/>
          <w:szCs w:val="24"/>
        </w:rPr>
        <w:br/>
        <w:t>b.  &lt;</w:t>
      </w:r>
      <w:proofErr w:type="gramStart"/>
      <w:r w:rsidRPr="0048188B">
        <w:rPr>
          <w:sz w:val="24"/>
          <w:szCs w:val="24"/>
        </w:rPr>
        <w:t>section</w:t>
      </w:r>
      <w:proofErr w:type="gramEnd"/>
      <w:r w:rsidRPr="0048188B">
        <w:rPr>
          <w:sz w:val="24"/>
          <w:szCs w:val="24"/>
        </w:rPr>
        <w:t>&gt;</w:t>
      </w:r>
      <w:r w:rsidRPr="0048188B">
        <w:rPr>
          <w:sz w:val="24"/>
          <w:szCs w:val="24"/>
        </w:rPr>
        <w:br/>
        <w:t>c.  &lt;</w:t>
      </w:r>
      <w:proofErr w:type="gramStart"/>
      <w:r w:rsidRPr="0048188B">
        <w:rPr>
          <w:sz w:val="24"/>
          <w:szCs w:val="24"/>
        </w:rPr>
        <w:t>address</w:t>
      </w:r>
      <w:proofErr w:type="gramEnd"/>
      <w:r w:rsidRPr="0048188B">
        <w:rPr>
          <w:sz w:val="24"/>
          <w:szCs w:val="24"/>
        </w:rPr>
        <w:t>&gt;</w:t>
      </w:r>
      <w:r w:rsidRPr="0048188B">
        <w:rPr>
          <w:sz w:val="24"/>
          <w:szCs w:val="24"/>
        </w:rPr>
        <w:br/>
        <w:t>d.  &lt;</w:t>
      </w:r>
      <w:proofErr w:type="gramStart"/>
      <w:r w:rsidRPr="0048188B">
        <w:rPr>
          <w:sz w:val="24"/>
          <w:szCs w:val="24"/>
        </w:rPr>
        <w:t>time</w:t>
      </w:r>
      <w:proofErr w:type="gramEnd"/>
      <w:r w:rsidRPr="0048188B">
        <w:rPr>
          <w:sz w:val="24"/>
          <w:szCs w:val="24"/>
        </w:rPr>
        <w:t>&gt;</w:t>
      </w:r>
    </w:p>
    <w:p w:rsidR="00F377A1" w:rsidRPr="0048188B" w:rsidRDefault="00F377A1" w:rsidP="0094160F">
      <w:pPr>
        <w:rPr>
          <w:rFonts w:hint="eastAsia"/>
          <w:sz w:val="24"/>
          <w:szCs w:val="24"/>
        </w:rPr>
      </w:pPr>
    </w:p>
    <w:p w:rsidR="00D90CCE" w:rsidRPr="0048188B" w:rsidRDefault="00D90CCE" w:rsidP="00D90CCE">
      <w:pPr>
        <w:rPr>
          <w:rFonts w:hint="eastAsia"/>
          <w:sz w:val="24"/>
          <w:szCs w:val="24"/>
        </w:rPr>
      </w:pPr>
      <w:r w:rsidRPr="0048188B">
        <w:rPr>
          <w:rFonts w:hint="eastAsia"/>
          <w:sz w:val="24"/>
          <w:szCs w:val="24"/>
        </w:rPr>
        <w:t>11</w:t>
      </w:r>
      <w:r w:rsidRPr="0048188B">
        <w:rPr>
          <w:sz w:val="24"/>
          <w:szCs w:val="24"/>
        </w:rPr>
        <w:t>.  </w:t>
      </w:r>
      <w:r w:rsidRPr="0048188B">
        <w:rPr>
          <w:sz w:val="24"/>
          <w:szCs w:val="24"/>
        </w:rPr>
        <w:t>最近关注了哪些前端相关的技术</w:t>
      </w:r>
      <w:r w:rsidRPr="0048188B">
        <w:rPr>
          <w:sz w:val="24"/>
          <w:szCs w:val="24"/>
        </w:rPr>
        <w:t>/</w:t>
      </w:r>
      <w:proofErr w:type="gramStart"/>
      <w:r w:rsidRPr="0048188B">
        <w:rPr>
          <w:sz w:val="24"/>
          <w:szCs w:val="24"/>
        </w:rPr>
        <w:t>博客</w:t>
      </w:r>
      <w:proofErr w:type="gramEnd"/>
      <w:r w:rsidRPr="0048188B">
        <w:rPr>
          <w:sz w:val="24"/>
          <w:szCs w:val="24"/>
        </w:rPr>
        <w:t>/</w:t>
      </w:r>
      <w:r w:rsidRPr="0048188B">
        <w:rPr>
          <w:sz w:val="24"/>
          <w:szCs w:val="24"/>
        </w:rPr>
        <w:t>论坛，简述心得和看法</w:t>
      </w:r>
    </w:p>
    <w:p w:rsidR="00D90CCE" w:rsidRPr="004F6926" w:rsidRDefault="00D90CCE" w:rsidP="0094160F">
      <w:pPr>
        <w:rPr>
          <w:rFonts w:hint="eastAsia"/>
          <w:sz w:val="24"/>
          <w:szCs w:val="24"/>
        </w:rPr>
      </w:pPr>
    </w:p>
    <w:p w:rsidR="006B0F67" w:rsidRDefault="006B0F67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Default="004F6926" w:rsidP="0094160F">
      <w:pPr>
        <w:rPr>
          <w:rFonts w:hint="eastAsia"/>
          <w:sz w:val="24"/>
          <w:szCs w:val="24"/>
        </w:rPr>
      </w:pPr>
    </w:p>
    <w:p w:rsidR="004F6926" w:rsidRPr="004F6926" w:rsidRDefault="004F6926" w:rsidP="0094160F">
      <w:pPr>
        <w:rPr>
          <w:sz w:val="24"/>
          <w:szCs w:val="24"/>
        </w:rPr>
      </w:pPr>
    </w:p>
    <w:p w:rsidR="00614D28" w:rsidRPr="004F6926" w:rsidRDefault="0094160F" w:rsidP="00016BFB">
      <w:pPr>
        <w:rPr>
          <w:sz w:val="24"/>
          <w:szCs w:val="24"/>
        </w:rPr>
      </w:pPr>
      <w:proofErr w:type="gramStart"/>
      <w:r w:rsidRPr="004F6926">
        <w:rPr>
          <w:rFonts w:hint="eastAsia"/>
          <w:sz w:val="24"/>
          <w:szCs w:val="24"/>
        </w:rPr>
        <w:lastRenderedPageBreak/>
        <w:t>1.</w:t>
      </w:r>
      <w:r w:rsidR="00614D28" w:rsidRPr="004F6926">
        <w:rPr>
          <w:sz w:val="24"/>
          <w:szCs w:val="24"/>
        </w:rPr>
        <w:t>css3</w:t>
      </w:r>
      <w:proofErr w:type="gramEnd"/>
    </w:p>
    <w:p w:rsidR="00614D28" w:rsidRPr="004F6926" w:rsidRDefault="00614D28" w:rsidP="00016BFB">
      <w:pPr>
        <w:rPr>
          <w:rFonts w:hint="eastAsia"/>
          <w:sz w:val="24"/>
          <w:szCs w:val="24"/>
        </w:rPr>
      </w:pPr>
    </w:p>
    <w:p w:rsidR="00614D28" w:rsidRPr="004F6926" w:rsidRDefault="0094160F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2.</w:t>
      </w:r>
      <w:r w:rsidR="00614D28" w:rsidRPr="004F6926">
        <w:rPr>
          <w:sz w:val="24"/>
          <w:szCs w:val="24"/>
        </w:rPr>
        <w:t>（</w:t>
      </w:r>
      <w:r w:rsidR="00614D28" w:rsidRPr="004F6926">
        <w:rPr>
          <w:sz w:val="24"/>
          <w:szCs w:val="24"/>
        </w:rPr>
        <w:t>1</w:t>
      </w:r>
      <w:r w:rsidR="00614D28" w:rsidRPr="004F6926">
        <w:rPr>
          <w:sz w:val="24"/>
          <w:szCs w:val="24"/>
        </w:rPr>
        <w:t>）添加额外</w:t>
      </w:r>
      <w:r w:rsidR="00614D28" w:rsidRPr="004F6926">
        <w:rPr>
          <w:sz w:val="24"/>
          <w:szCs w:val="24"/>
        </w:rPr>
        <w:t>(</w:t>
      </w:r>
      <w:r w:rsidR="00614D28" w:rsidRPr="004F6926">
        <w:rPr>
          <w:sz w:val="24"/>
          <w:szCs w:val="24"/>
        </w:rPr>
        <w:t>空</w:t>
      </w:r>
      <w:r w:rsidR="00614D28" w:rsidRPr="004F6926">
        <w:rPr>
          <w:sz w:val="24"/>
          <w:szCs w:val="24"/>
        </w:rPr>
        <w:t>)</w:t>
      </w:r>
      <w:r w:rsidR="00614D28" w:rsidRPr="004F6926">
        <w:rPr>
          <w:sz w:val="24"/>
          <w:szCs w:val="24"/>
        </w:rPr>
        <w:t>标签</w:t>
      </w:r>
      <w:r w:rsidR="00614D28" w:rsidRPr="004F6926">
        <w:rPr>
          <w:sz w:val="24"/>
          <w:szCs w:val="24"/>
        </w:rPr>
        <w:br/>
      </w:r>
      <w:r w:rsidR="00614D28" w:rsidRPr="004F6926">
        <w:rPr>
          <w:sz w:val="24"/>
          <w:szCs w:val="24"/>
        </w:rPr>
        <w:t>通过在浮动元素末尾添加一个空的标签例如</w:t>
      </w:r>
      <w:r w:rsidR="00614D28" w:rsidRPr="004F6926">
        <w:rPr>
          <w:sz w:val="24"/>
          <w:szCs w:val="24"/>
        </w:rPr>
        <w:t xml:space="preserve"> &lt;div style=</w:t>
      </w:r>
      <w:proofErr w:type="gramStart"/>
      <w:r w:rsidR="00614D28" w:rsidRPr="004F6926">
        <w:rPr>
          <w:sz w:val="24"/>
          <w:szCs w:val="24"/>
        </w:rPr>
        <w:t>”</w:t>
      </w:r>
      <w:proofErr w:type="spellStart"/>
      <w:proofErr w:type="gramEnd"/>
      <w:r w:rsidR="00614D28" w:rsidRPr="004F6926">
        <w:rPr>
          <w:sz w:val="24"/>
          <w:szCs w:val="24"/>
        </w:rPr>
        <w:t>clear:both</w:t>
      </w:r>
      <w:proofErr w:type="spellEnd"/>
      <w:proofErr w:type="gramStart"/>
      <w:r w:rsidR="00614D28" w:rsidRPr="004F6926">
        <w:rPr>
          <w:sz w:val="24"/>
          <w:szCs w:val="24"/>
        </w:rPr>
        <w:t>”</w:t>
      </w:r>
      <w:proofErr w:type="gramEnd"/>
      <w:r w:rsidR="00614D28" w:rsidRPr="004F6926">
        <w:rPr>
          <w:sz w:val="24"/>
          <w:szCs w:val="24"/>
        </w:rPr>
        <w:t>&gt;&lt;/div&gt;</w:t>
      </w:r>
      <w:r w:rsidR="00614D28" w:rsidRPr="004F6926">
        <w:rPr>
          <w:sz w:val="24"/>
          <w:szCs w:val="24"/>
        </w:rPr>
        <w:br/>
      </w:r>
      <w:r w:rsidR="00614D28" w:rsidRPr="004F6926">
        <w:rPr>
          <w:sz w:val="24"/>
          <w:szCs w:val="24"/>
        </w:rPr>
        <w:t>优点：通俗易懂，容易掌握；</w:t>
      </w:r>
      <w:r w:rsidR="00614D28" w:rsidRPr="004F6926">
        <w:rPr>
          <w:sz w:val="24"/>
          <w:szCs w:val="24"/>
        </w:rPr>
        <w:br/>
      </w:r>
      <w:r w:rsidR="00614D28" w:rsidRPr="004F6926">
        <w:rPr>
          <w:sz w:val="24"/>
          <w:szCs w:val="24"/>
        </w:rPr>
        <w:t>缺点：增加无意义的标签，有违结构与表现的分离。</w:t>
      </w:r>
    </w:p>
    <w:p w:rsidR="00614D28" w:rsidRPr="004F6926" w:rsidRDefault="00614D2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（</w:t>
      </w:r>
      <w:r w:rsidRPr="004F6926">
        <w:rPr>
          <w:sz w:val="24"/>
          <w:szCs w:val="24"/>
        </w:rPr>
        <w:t>2</w:t>
      </w:r>
      <w:r w:rsidRPr="004F6926">
        <w:rPr>
          <w:sz w:val="24"/>
          <w:szCs w:val="24"/>
        </w:rPr>
        <w:t>）父元素设置</w:t>
      </w:r>
      <w:r w:rsidRPr="004F6926">
        <w:rPr>
          <w:sz w:val="24"/>
          <w:szCs w:val="24"/>
        </w:rPr>
        <w:t xml:space="preserve"> overflow</w:t>
      </w:r>
      <w:r w:rsidRPr="004F6926">
        <w:rPr>
          <w:sz w:val="24"/>
          <w:szCs w:val="24"/>
        </w:rPr>
        <w:t>：</w:t>
      </w:r>
      <w:r w:rsidRPr="004F6926">
        <w:rPr>
          <w:sz w:val="24"/>
          <w:szCs w:val="24"/>
        </w:rPr>
        <w:t>hidden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通过设置父元素</w:t>
      </w:r>
      <w:r w:rsidRPr="004F6926">
        <w:rPr>
          <w:sz w:val="24"/>
          <w:szCs w:val="24"/>
        </w:rPr>
        <w:t>overflow</w:t>
      </w:r>
      <w:r w:rsidRPr="004F6926">
        <w:rPr>
          <w:sz w:val="24"/>
          <w:szCs w:val="24"/>
        </w:rPr>
        <w:t>值为</w:t>
      </w:r>
      <w:r w:rsidRPr="004F6926">
        <w:rPr>
          <w:sz w:val="24"/>
          <w:szCs w:val="24"/>
        </w:rPr>
        <w:t>hidden</w:t>
      </w:r>
      <w:r w:rsidRPr="004F6926">
        <w:rPr>
          <w:sz w:val="24"/>
          <w:szCs w:val="24"/>
        </w:rPr>
        <w:t>；在</w:t>
      </w:r>
      <w:r w:rsidRPr="004F6926">
        <w:rPr>
          <w:sz w:val="24"/>
          <w:szCs w:val="24"/>
        </w:rPr>
        <w:t>IE6</w:t>
      </w:r>
      <w:r w:rsidRPr="004F6926">
        <w:rPr>
          <w:sz w:val="24"/>
          <w:szCs w:val="24"/>
        </w:rPr>
        <w:t>中还需要触发</w:t>
      </w:r>
      <w:r w:rsidRPr="004F6926">
        <w:rPr>
          <w:sz w:val="24"/>
          <w:szCs w:val="24"/>
        </w:rPr>
        <w:t xml:space="preserve"> </w:t>
      </w:r>
      <w:proofErr w:type="spellStart"/>
      <w:r w:rsidRPr="004F6926">
        <w:rPr>
          <w:sz w:val="24"/>
          <w:szCs w:val="24"/>
        </w:rPr>
        <w:t>hasLayout</w:t>
      </w:r>
      <w:proofErr w:type="spellEnd"/>
      <w:r w:rsidRPr="004F6926">
        <w:rPr>
          <w:sz w:val="24"/>
          <w:szCs w:val="24"/>
        </w:rPr>
        <w:t xml:space="preserve"> </w:t>
      </w:r>
      <w:r w:rsidRPr="004F6926">
        <w:rPr>
          <w:sz w:val="24"/>
          <w:szCs w:val="24"/>
        </w:rPr>
        <w:t>，例如</w:t>
      </w:r>
      <w:r w:rsidRPr="004F6926">
        <w:rPr>
          <w:sz w:val="24"/>
          <w:szCs w:val="24"/>
        </w:rPr>
        <w:t xml:space="preserve"> zoom</w:t>
      </w:r>
      <w:r w:rsidRPr="004F6926">
        <w:rPr>
          <w:sz w:val="24"/>
          <w:szCs w:val="24"/>
        </w:rPr>
        <w:t>：</w:t>
      </w:r>
      <w:r w:rsidRPr="004F6926">
        <w:rPr>
          <w:sz w:val="24"/>
          <w:szCs w:val="24"/>
        </w:rPr>
        <w:t>1</w:t>
      </w:r>
      <w:r w:rsidRPr="004F6926">
        <w:rPr>
          <w:sz w:val="24"/>
          <w:szCs w:val="24"/>
        </w:rPr>
        <w:t>；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优点：不存在结构和语义化问题，代码量极少；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缺点：内容增多时候容易造成不会自动换行导致内容被隐藏掉，无法显示需要溢出的元素。</w:t>
      </w:r>
    </w:p>
    <w:p w:rsidR="00614D28" w:rsidRPr="004F6926" w:rsidRDefault="00614D2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（</w:t>
      </w:r>
      <w:r w:rsidRPr="004F6926">
        <w:rPr>
          <w:sz w:val="24"/>
          <w:szCs w:val="24"/>
        </w:rPr>
        <w:t>3</w:t>
      </w:r>
      <w:r w:rsidRPr="004F6926">
        <w:rPr>
          <w:sz w:val="24"/>
          <w:szCs w:val="24"/>
        </w:rPr>
        <w:t>）父元素也设置浮动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优点：不存在结构和语义化问题，代码量极少</w:t>
      </w:r>
      <w:r w:rsidRPr="004F6926">
        <w:rPr>
          <w:sz w:val="24"/>
          <w:szCs w:val="24"/>
        </w:rPr>
        <w:t>;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缺点：使得与父元素相邻的元素的布局会受到影响，不可能一直浮动到</w:t>
      </w:r>
      <w:r w:rsidRPr="004F6926">
        <w:rPr>
          <w:sz w:val="24"/>
          <w:szCs w:val="24"/>
        </w:rPr>
        <w:t>body</w:t>
      </w:r>
      <w:r w:rsidRPr="004F6926">
        <w:rPr>
          <w:sz w:val="24"/>
          <w:szCs w:val="24"/>
        </w:rPr>
        <w:t>，不推荐使用。</w:t>
      </w:r>
    </w:p>
    <w:p w:rsidR="00614D28" w:rsidRPr="004F6926" w:rsidRDefault="00614D2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（</w:t>
      </w:r>
      <w:r w:rsidRPr="004F6926">
        <w:rPr>
          <w:sz w:val="24"/>
          <w:szCs w:val="24"/>
        </w:rPr>
        <w:t>4</w:t>
      </w:r>
      <w:r w:rsidRPr="004F6926">
        <w:rPr>
          <w:sz w:val="24"/>
          <w:szCs w:val="24"/>
        </w:rPr>
        <w:t>）</w:t>
      </w:r>
      <w:proofErr w:type="gramStart"/>
      <w:r w:rsidRPr="004F6926">
        <w:rPr>
          <w:sz w:val="24"/>
          <w:szCs w:val="24"/>
        </w:rPr>
        <w:t>给父元素</w:t>
      </w:r>
      <w:proofErr w:type="gramEnd"/>
      <w:r w:rsidRPr="004F6926">
        <w:rPr>
          <w:sz w:val="24"/>
          <w:szCs w:val="24"/>
        </w:rPr>
        <w:t>添加</w:t>
      </w:r>
      <w:proofErr w:type="spellStart"/>
      <w:r w:rsidRPr="004F6926">
        <w:rPr>
          <w:sz w:val="24"/>
          <w:szCs w:val="24"/>
        </w:rPr>
        <w:t>clearfix</w:t>
      </w:r>
      <w:proofErr w:type="spellEnd"/>
      <w:r w:rsidRPr="004F6926">
        <w:rPr>
          <w:sz w:val="24"/>
          <w:szCs w:val="24"/>
        </w:rPr>
        <w:t>类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由于</w:t>
      </w:r>
      <w:r w:rsidRPr="004F6926">
        <w:rPr>
          <w:sz w:val="24"/>
          <w:szCs w:val="24"/>
        </w:rPr>
        <w:t>IE6-7</w:t>
      </w:r>
      <w:r w:rsidRPr="004F6926">
        <w:rPr>
          <w:sz w:val="24"/>
          <w:szCs w:val="24"/>
        </w:rPr>
        <w:t>不支持</w:t>
      </w:r>
      <w:r w:rsidRPr="004F6926">
        <w:rPr>
          <w:sz w:val="24"/>
          <w:szCs w:val="24"/>
        </w:rPr>
        <w:t>:after</w:t>
      </w:r>
      <w:r w:rsidRPr="004F6926">
        <w:rPr>
          <w:sz w:val="24"/>
          <w:szCs w:val="24"/>
        </w:rPr>
        <w:t>，使用</w:t>
      </w:r>
      <w:r w:rsidRPr="004F6926">
        <w:rPr>
          <w:sz w:val="24"/>
          <w:szCs w:val="24"/>
        </w:rPr>
        <w:t xml:space="preserve"> zoom:1</w:t>
      </w:r>
      <w:r w:rsidRPr="004F6926">
        <w:rPr>
          <w:sz w:val="24"/>
          <w:szCs w:val="24"/>
        </w:rPr>
        <w:t>触发</w:t>
      </w:r>
      <w:r w:rsidRPr="004F6926">
        <w:rPr>
          <w:sz w:val="24"/>
          <w:szCs w:val="24"/>
        </w:rPr>
        <w:t xml:space="preserve"> </w:t>
      </w:r>
      <w:proofErr w:type="spellStart"/>
      <w:r w:rsidRPr="004F6926">
        <w:rPr>
          <w:sz w:val="24"/>
          <w:szCs w:val="24"/>
        </w:rPr>
        <w:t>hasLayout</w:t>
      </w:r>
      <w:proofErr w:type="spellEnd"/>
      <w:r w:rsidRPr="004F6926">
        <w:rPr>
          <w:sz w:val="24"/>
          <w:szCs w:val="24"/>
        </w:rPr>
        <w:t>。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优点：结构和语义化完全正确</w:t>
      </w:r>
      <w:r w:rsidRPr="004F6926">
        <w:rPr>
          <w:sz w:val="24"/>
          <w:szCs w:val="24"/>
        </w:rPr>
        <w:t>,</w:t>
      </w:r>
      <w:r w:rsidRPr="004F6926">
        <w:rPr>
          <w:sz w:val="24"/>
          <w:szCs w:val="24"/>
        </w:rPr>
        <w:t>代码量居中</w:t>
      </w:r>
      <w:r w:rsidRPr="004F6926">
        <w:rPr>
          <w:sz w:val="24"/>
          <w:szCs w:val="24"/>
        </w:rPr>
        <w:t>;</w:t>
      </w:r>
      <w:r w:rsidRPr="004F6926">
        <w:rPr>
          <w:sz w:val="24"/>
          <w:szCs w:val="24"/>
        </w:rPr>
        <w:br/>
      </w:r>
      <w:r w:rsidRPr="004F6926">
        <w:rPr>
          <w:sz w:val="24"/>
          <w:szCs w:val="24"/>
        </w:rPr>
        <w:t>缺点：复用方式不当会造成代码量增加。</w:t>
      </w:r>
    </w:p>
    <w:p w:rsidR="00614D28" w:rsidRPr="004F6926" w:rsidRDefault="00614D28" w:rsidP="00016BFB">
      <w:pPr>
        <w:rPr>
          <w:rFonts w:hint="eastAsia"/>
          <w:sz w:val="24"/>
          <w:szCs w:val="24"/>
        </w:rPr>
      </w:pPr>
    </w:p>
    <w:p w:rsidR="00675FF8" w:rsidRPr="004F6926" w:rsidRDefault="00675FF8" w:rsidP="00016BFB">
      <w:pPr>
        <w:rPr>
          <w:rFonts w:hint="eastAsia"/>
          <w:sz w:val="24"/>
          <w:szCs w:val="24"/>
        </w:rPr>
      </w:pPr>
    </w:p>
    <w:p w:rsidR="00675FF8" w:rsidRPr="004F6926" w:rsidRDefault="00222C68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3.</w:t>
      </w:r>
      <w:r w:rsidR="00675FF8" w:rsidRPr="004F6926">
        <w:rPr>
          <w:sz w:val="24"/>
          <w:szCs w:val="24"/>
        </w:rPr>
        <w:t>相同点：</w:t>
      </w:r>
      <w:proofErr w:type="spellStart"/>
      <w:r w:rsidR="00675FF8" w:rsidRPr="004F6926">
        <w:rPr>
          <w:sz w:val="24"/>
          <w:szCs w:val="24"/>
        </w:rPr>
        <w:t>display:none</w:t>
      </w:r>
      <w:proofErr w:type="spellEnd"/>
      <w:r w:rsidR="00675FF8" w:rsidRPr="004F6926">
        <w:rPr>
          <w:sz w:val="24"/>
          <w:szCs w:val="24"/>
        </w:rPr>
        <w:t>与</w:t>
      </w:r>
      <w:proofErr w:type="spellStart"/>
      <w:r w:rsidR="00675FF8" w:rsidRPr="004F6926">
        <w:rPr>
          <w:sz w:val="24"/>
          <w:szCs w:val="24"/>
        </w:rPr>
        <w:t>visibility:hidden</w:t>
      </w:r>
      <w:proofErr w:type="spellEnd"/>
      <w:r w:rsidR="00675FF8" w:rsidRPr="004F6926">
        <w:rPr>
          <w:sz w:val="24"/>
          <w:szCs w:val="24"/>
        </w:rPr>
        <w:t>都可以用来隐藏某个元素；</w:t>
      </w:r>
    </w:p>
    <w:p w:rsidR="00675FF8" w:rsidRPr="004F6926" w:rsidRDefault="00675FF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不同点：</w:t>
      </w:r>
      <w:proofErr w:type="spellStart"/>
      <w:r w:rsidRPr="004F6926">
        <w:rPr>
          <w:sz w:val="24"/>
          <w:szCs w:val="24"/>
        </w:rPr>
        <w:t>display:none</w:t>
      </w:r>
      <w:proofErr w:type="spellEnd"/>
      <w:r w:rsidRPr="004F6926">
        <w:rPr>
          <w:sz w:val="24"/>
          <w:szCs w:val="24"/>
        </w:rPr>
        <w:t>在隐藏元素的时候，将其占</w:t>
      </w:r>
      <w:proofErr w:type="gramStart"/>
      <w:r w:rsidRPr="004F6926">
        <w:rPr>
          <w:sz w:val="24"/>
          <w:szCs w:val="24"/>
        </w:rPr>
        <w:t>位空间</w:t>
      </w:r>
      <w:proofErr w:type="gramEnd"/>
      <w:r w:rsidRPr="004F6926">
        <w:rPr>
          <w:sz w:val="24"/>
          <w:szCs w:val="24"/>
        </w:rPr>
        <w:t>也去掉；而</w:t>
      </w:r>
      <w:proofErr w:type="spellStart"/>
      <w:r w:rsidRPr="004F6926">
        <w:rPr>
          <w:sz w:val="24"/>
          <w:szCs w:val="24"/>
        </w:rPr>
        <w:t>visibility:hidden</w:t>
      </w:r>
      <w:proofErr w:type="spellEnd"/>
      <w:r w:rsidRPr="004F6926">
        <w:rPr>
          <w:sz w:val="24"/>
          <w:szCs w:val="24"/>
        </w:rPr>
        <w:t>只是隐藏了内容而已，其占</w:t>
      </w:r>
      <w:proofErr w:type="gramStart"/>
      <w:r w:rsidRPr="004F6926">
        <w:rPr>
          <w:sz w:val="24"/>
          <w:szCs w:val="24"/>
        </w:rPr>
        <w:t>位空间</w:t>
      </w:r>
      <w:proofErr w:type="gramEnd"/>
      <w:r w:rsidRPr="004F6926">
        <w:rPr>
          <w:sz w:val="24"/>
          <w:szCs w:val="24"/>
        </w:rPr>
        <w:t>仍然保留。</w:t>
      </w:r>
    </w:p>
    <w:p w:rsidR="00675FF8" w:rsidRPr="004F6926" w:rsidRDefault="00675FF8" w:rsidP="00016BFB">
      <w:pPr>
        <w:rPr>
          <w:rFonts w:hint="eastAsia"/>
          <w:sz w:val="24"/>
          <w:szCs w:val="24"/>
        </w:rPr>
      </w:pPr>
    </w:p>
    <w:p w:rsidR="00675FF8" w:rsidRPr="004F6926" w:rsidRDefault="001D2643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4.</w:t>
      </w:r>
      <w:r w:rsidR="00675FF8" w:rsidRPr="004F6926">
        <w:rPr>
          <w:sz w:val="24"/>
          <w:szCs w:val="24"/>
        </w:rPr>
        <w:t>这个没什么好说的，只要是使用过</w:t>
      </w:r>
      <w:proofErr w:type="spellStart"/>
      <w:r w:rsidR="00675FF8" w:rsidRPr="004F6926">
        <w:rPr>
          <w:sz w:val="24"/>
          <w:szCs w:val="24"/>
        </w:rPr>
        <w:t>css</w:t>
      </w:r>
      <w:proofErr w:type="spellEnd"/>
      <w:r w:rsidR="00675FF8" w:rsidRPr="004F6926">
        <w:rPr>
          <w:sz w:val="24"/>
          <w:szCs w:val="24"/>
        </w:rPr>
        <w:t>背景属性的人都知道缩写形式，另外需一提的是</w:t>
      </w:r>
      <w:r w:rsidR="00675FF8" w:rsidRPr="004F6926">
        <w:rPr>
          <w:sz w:val="24"/>
          <w:szCs w:val="24"/>
        </w:rPr>
        <w:t>color</w:t>
      </w:r>
      <w:r w:rsidR="00675FF8" w:rsidRPr="004F6926">
        <w:rPr>
          <w:sz w:val="24"/>
          <w:szCs w:val="24"/>
        </w:rPr>
        <w:t>属性可放在最前面也可以放在最后面。</w:t>
      </w:r>
    </w:p>
    <w:p w:rsidR="00675FF8" w:rsidRPr="004F6926" w:rsidRDefault="00675FF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.box {</w:t>
      </w:r>
    </w:p>
    <w:p w:rsidR="00675FF8" w:rsidRPr="004F6926" w:rsidRDefault="00675FF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</w:t>
      </w:r>
      <w:proofErr w:type="gramStart"/>
      <w:r w:rsidRPr="004F6926">
        <w:rPr>
          <w:sz w:val="24"/>
          <w:szCs w:val="24"/>
        </w:rPr>
        <w:t>background</w:t>
      </w:r>
      <w:proofErr w:type="gramEnd"/>
      <w:r w:rsidRPr="004F6926">
        <w:rPr>
          <w:sz w:val="24"/>
          <w:szCs w:val="24"/>
        </w:rPr>
        <w:t xml:space="preserve">: red </w:t>
      </w:r>
      <w:proofErr w:type="spellStart"/>
      <w:r w:rsidRPr="004F6926">
        <w:rPr>
          <w:sz w:val="24"/>
          <w:szCs w:val="24"/>
        </w:rPr>
        <w:t>url</w:t>
      </w:r>
      <w:proofErr w:type="spellEnd"/>
      <w:r w:rsidRPr="004F6926">
        <w:rPr>
          <w:sz w:val="24"/>
          <w:szCs w:val="24"/>
        </w:rPr>
        <w:t>(box.png) no-repeat 10px 20px  fixed;</w:t>
      </w:r>
    </w:p>
    <w:p w:rsidR="00675FF8" w:rsidRPr="004F6926" w:rsidRDefault="00675FF8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}</w:t>
      </w:r>
    </w:p>
    <w:p w:rsidR="00675FF8" w:rsidRPr="004F6926" w:rsidRDefault="00675FF8" w:rsidP="00016BFB">
      <w:pPr>
        <w:rPr>
          <w:rFonts w:hint="eastAsia"/>
          <w:sz w:val="24"/>
          <w:szCs w:val="24"/>
        </w:rPr>
      </w:pPr>
    </w:p>
    <w:p w:rsidR="003A7786" w:rsidRPr="004F6926" w:rsidRDefault="000C266D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5.</w:t>
      </w:r>
      <w:r w:rsidR="003A7786" w:rsidRPr="004F6926">
        <w:rPr>
          <w:sz w:val="24"/>
          <w:szCs w:val="24"/>
        </w:rPr>
        <w:t>css</w:t>
      </w:r>
      <w:r w:rsidR="003A7786" w:rsidRPr="004F6926">
        <w:rPr>
          <w:sz w:val="24"/>
          <w:szCs w:val="24"/>
        </w:rPr>
        <w:t>的</w:t>
      </w:r>
      <w:r w:rsidR="003A7786" w:rsidRPr="004F6926">
        <w:rPr>
          <w:sz w:val="24"/>
          <w:szCs w:val="24"/>
        </w:rPr>
        <w:t>text-transform</w:t>
      </w:r>
      <w:r w:rsidR="003A7786" w:rsidRPr="004F6926">
        <w:rPr>
          <w:sz w:val="24"/>
          <w:szCs w:val="24"/>
        </w:rPr>
        <w:t>：</w:t>
      </w:r>
      <w:r w:rsidR="003A7786" w:rsidRPr="004F6926">
        <w:rPr>
          <w:sz w:val="24"/>
          <w:szCs w:val="24"/>
        </w:rPr>
        <w:t>none(</w:t>
      </w:r>
      <w:r w:rsidR="003A7786" w:rsidRPr="004F6926">
        <w:rPr>
          <w:sz w:val="24"/>
          <w:szCs w:val="24"/>
        </w:rPr>
        <w:t>默认值</w:t>
      </w:r>
      <w:r w:rsidR="003A7786" w:rsidRPr="004F6926">
        <w:rPr>
          <w:sz w:val="24"/>
          <w:szCs w:val="24"/>
        </w:rPr>
        <w:t>) | capitalize | uppercase | lowercase | </w:t>
      </w:r>
      <w:ins w:id="1" w:author="Unknown">
        <w:r w:rsidR="003A7786" w:rsidRPr="004F6926">
          <w:rPr>
            <w:sz w:val="24"/>
            <w:szCs w:val="24"/>
          </w:rPr>
          <w:t>full-width(css3</w:t>
        </w:r>
        <w:r w:rsidR="003A7786" w:rsidRPr="004F6926">
          <w:rPr>
            <w:sz w:val="24"/>
            <w:szCs w:val="24"/>
          </w:rPr>
          <w:t>新增</w:t>
        </w:r>
        <w:r w:rsidR="003A7786" w:rsidRPr="004F6926">
          <w:rPr>
            <w:sz w:val="24"/>
            <w:szCs w:val="24"/>
          </w:rPr>
          <w:t>)</w:t>
        </w:r>
        <w:r w:rsidR="003A7786" w:rsidRPr="004F6926">
          <w:rPr>
            <w:sz w:val="24"/>
            <w:szCs w:val="24"/>
          </w:rPr>
          <w:t>；</w:t>
        </w:r>
      </w:ins>
    </w:p>
    <w:p w:rsidR="003A7786" w:rsidRPr="004F6926" w:rsidRDefault="003A7786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取值方面可查看手册，具体是什么就不多说了。</w:t>
      </w:r>
    </w:p>
    <w:p w:rsidR="003A7786" w:rsidRPr="004F6926" w:rsidRDefault="003A7786" w:rsidP="00016BFB">
      <w:pPr>
        <w:rPr>
          <w:rFonts w:hint="eastAsia"/>
          <w:sz w:val="24"/>
          <w:szCs w:val="24"/>
        </w:rPr>
      </w:pPr>
    </w:p>
    <w:p w:rsidR="003A7786" w:rsidRPr="004F6926" w:rsidRDefault="003A7786" w:rsidP="00016BFB">
      <w:pPr>
        <w:rPr>
          <w:rFonts w:hint="eastAsia"/>
          <w:sz w:val="24"/>
          <w:szCs w:val="24"/>
        </w:rPr>
      </w:pPr>
    </w:p>
    <w:p w:rsidR="003A7786" w:rsidRPr="004F6926" w:rsidRDefault="004D3C2F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6.</w:t>
      </w:r>
      <w:r w:rsidR="003A7786" w:rsidRPr="004F6926">
        <w:rPr>
          <w:sz w:val="24"/>
          <w:szCs w:val="24"/>
        </w:rPr>
        <w:t>对于闭包，相信每个人都有自己的见解，并且网上一大</w:t>
      </w:r>
      <w:proofErr w:type="gramStart"/>
      <w:r w:rsidR="003A7786" w:rsidRPr="004F6926">
        <w:rPr>
          <w:sz w:val="24"/>
          <w:szCs w:val="24"/>
        </w:rPr>
        <w:t>推关于</w:t>
      </w:r>
      <w:proofErr w:type="gramEnd"/>
      <w:r w:rsidR="003A7786" w:rsidRPr="004F6926">
        <w:rPr>
          <w:sz w:val="24"/>
          <w:szCs w:val="24"/>
        </w:rPr>
        <w:t>闭包的概念，我的理解是能够访问到其包含</w:t>
      </w:r>
      <w:r w:rsidR="003A7786" w:rsidRPr="004F6926">
        <w:rPr>
          <w:sz w:val="24"/>
          <w:szCs w:val="24"/>
        </w:rPr>
        <w:t>(</w:t>
      </w:r>
      <w:proofErr w:type="gramStart"/>
      <w:r w:rsidR="003A7786" w:rsidRPr="004F6926">
        <w:rPr>
          <w:sz w:val="24"/>
          <w:szCs w:val="24"/>
        </w:rPr>
        <w:t>外部</w:t>
      </w:r>
      <w:r w:rsidR="003A7786" w:rsidRPr="004F6926">
        <w:rPr>
          <w:sz w:val="24"/>
          <w:szCs w:val="24"/>
        </w:rPr>
        <w:t>)</w:t>
      </w:r>
      <w:proofErr w:type="gramEnd"/>
      <w:r w:rsidR="003A7786" w:rsidRPr="004F6926">
        <w:rPr>
          <w:sz w:val="24"/>
          <w:szCs w:val="24"/>
        </w:rPr>
        <w:t>函数内部变量的函数。</w:t>
      </w:r>
    </w:p>
    <w:p w:rsidR="003A7786" w:rsidRPr="004F6926" w:rsidRDefault="003A7786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主要有两个特性：</w:t>
      </w:r>
    </w:p>
    <w:p w:rsidR="003A7786" w:rsidRPr="004F6926" w:rsidRDefault="003A7786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一个是可以读取其包含函数内部的变量；另一个就是让这些变量的值始终保持在内存中。</w:t>
      </w:r>
    </w:p>
    <w:p w:rsidR="003A7786" w:rsidRPr="004F6926" w:rsidRDefault="003A7786" w:rsidP="00016BFB">
      <w:pPr>
        <w:rPr>
          <w:rFonts w:hint="eastAsia"/>
          <w:sz w:val="24"/>
          <w:szCs w:val="24"/>
        </w:rPr>
      </w:pPr>
    </w:p>
    <w:p w:rsidR="00FF7B92" w:rsidRPr="004F6926" w:rsidRDefault="00FF7B92" w:rsidP="00016BFB">
      <w:pPr>
        <w:rPr>
          <w:rFonts w:hint="eastAsia"/>
          <w:sz w:val="24"/>
          <w:szCs w:val="24"/>
        </w:rPr>
      </w:pPr>
    </w:p>
    <w:p w:rsidR="00FF7B92" w:rsidRPr="004F6926" w:rsidRDefault="00E31929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lastRenderedPageBreak/>
        <w:t>7.</w:t>
      </w:r>
      <w:r w:rsidR="00FF7B92" w:rsidRPr="004F6926">
        <w:rPr>
          <w:sz w:val="24"/>
          <w:szCs w:val="24"/>
        </w:rPr>
        <w:t>相同点：都可以在特定作用域</w:t>
      </w:r>
      <w:r w:rsidR="00FF7B92" w:rsidRPr="004F6926">
        <w:rPr>
          <w:sz w:val="24"/>
          <w:szCs w:val="24"/>
        </w:rPr>
        <w:t>(</w:t>
      </w:r>
      <w:r w:rsidR="00FF7B92" w:rsidRPr="004F6926">
        <w:rPr>
          <w:sz w:val="24"/>
          <w:szCs w:val="24"/>
        </w:rPr>
        <w:t>环境</w:t>
      </w:r>
      <w:r w:rsidR="00FF7B92" w:rsidRPr="004F6926">
        <w:rPr>
          <w:sz w:val="24"/>
          <w:szCs w:val="24"/>
        </w:rPr>
        <w:t>)</w:t>
      </w:r>
      <w:r w:rsidR="00FF7B92" w:rsidRPr="004F6926">
        <w:rPr>
          <w:sz w:val="24"/>
          <w:szCs w:val="24"/>
        </w:rPr>
        <w:t>下调用函数；</w:t>
      </w:r>
    </w:p>
    <w:p w:rsidR="00FF7B92" w:rsidRPr="004F6926" w:rsidRDefault="00FF7B92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不同点：传递的参数形式不同，</w:t>
      </w:r>
      <w:r w:rsidRPr="004F6926">
        <w:rPr>
          <w:sz w:val="24"/>
          <w:szCs w:val="24"/>
        </w:rPr>
        <w:t>call</w:t>
      </w:r>
      <w:r w:rsidRPr="004F6926">
        <w:rPr>
          <w:sz w:val="24"/>
          <w:szCs w:val="24"/>
        </w:rPr>
        <w:t>方法的参数必须一个个列举出来，而</w:t>
      </w:r>
      <w:r w:rsidRPr="004F6926">
        <w:rPr>
          <w:sz w:val="24"/>
          <w:szCs w:val="24"/>
        </w:rPr>
        <w:t>apply</w:t>
      </w:r>
      <w:r w:rsidRPr="004F6926">
        <w:rPr>
          <w:sz w:val="24"/>
          <w:szCs w:val="24"/>
        </w:rPr>
        <w:t>方法的参数是以一个数组的形式进行传递，也支持</w:t>
      </w:r>
      <w:r w:rsidRPr="004F6926">
        <w:rPr>
          <w:sz w:val="24"/>
          <w:szCs w:val="24"/>
        </w:rPr>
        <w:t>arguments</w:t>
      </w:r>
      <w:r w:rsidRPr="004F6926">
        <w:rPr>
          <w:sz w:val="24"/>
          <w:szCs w:val="24"/>
        </w:rPr>
        <w:t>参数。</w:t>
      </w:r>
    </w:p>
    <w:p w:rsidR="00FF7B92" w:rsidRPr="004F6926" w:rsidRDefault="00FF7B92" w:rsidP="00016BFB">
      <w:pPr>
        <w:rPr>
          <w:rFonts w:hint="eastAsia"/>
          <w:sz w:val="24"/>
          <w:szCs w:val="24"/>
        </w:rPr>
      </w:pPr>
    </w:p>
    <w:p w:rsidR="002C11AC" w:rsidRPr="004F6926" w:rsidRDefault="003217BA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8.</w:t>
      </w:r>
      <w:r w:rsidR="002C11AC" w:rsidRPr="004F6926">
        <w:rPr>
          <w:sz w:val="24"/>
          <w:szCs w:val="24"/>
        </w:rPr>
        <w:t>对于深度克隆，我的理解是：在克隆或扩展一个对象时，当该对象是一个包括子对象的对象，也会遍历该子对象的属性并进行复制拷贝。所以深度克隆适用于对象的属性也是对象的情况。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贴出</w:t>
      </w:r>
      <w:proofErr w:type="spellStart"/>
      <w:r w:rsidRPr="004F6926">
        <w:rPr>
          <w:sz w:val="24"/>
          <w:szCs w:val="24"/>
        </w:rPr>
        <w:t>js</w:t>
      </w:r>
      <w:proofErr w:type="spellEnd"/>
      <w:r w:rsidRPr="004F6926">
        <w:rPr>
          <w:sz w:val="24"/>
          <w:szCs w:val="24"/>
        </w:rPr>
        <w:t>代码：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drawing>
          <wp:inline distT="0" distB="0" distL="0" distR="0" wp14:anchorId="5A6B5011" wp14:editId="61EB8FDD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/**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* </w:t>
      </w:r>
      <w:r w:rsidRPr="004F6926">
        <w:rPr>
          <w:sz w:val="24"/>
          <w:szCs w:val="24"/>
        </w:rPr>
        <w:t>深度扩展对象</w:t>
      </w:r>
      <w:r w:rsidRPr="004F6926">
        <w:rPr>
          <w:sz w:val="24"/>
          <w:szCs w:val="24"/>
        </w:rPr>
        <w:t>--</w:t>
      </w:r>
      <w:r w:rsidRPr="004F6926">
        <w:rPr>
          <w:sz w:val="24"/>
          <w:szCs w:val="24"/>
        </w:rPr>
        <w:t>适用于对象的属性也是对象的情况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* @</w:t>
      </w:r>
      <w:proofErr w:type="spellStart"/>
      <w:r w:rsidRPr="004F6926">
        <w:rPr>
          <w:sz w:val="24"/>
          <w:szCs w:val="24"/>
        </w:rPr>
        <w:t>param</w:t>
      </w:r>
      <w:proofErr w:type="spellEnd"/>
      <w:r w:rsidRPr="004F6926">
        <w:rPr>
          <w:sz w:val="24"/>
          <w:szCs w:val="24"/>
        </w:rPr>
        <w:t xml:space="preserve"> {Object}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* @return {Object}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*/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spellStart"/>
      <w:proofErr w:type="gramStart"/>
      <w:r w:rsidRPr="004F6926">
        <w:rPr>
          <w:sz w:val="24"/>
          <w:szCs w:val="24"/>
        </w:rPr>
        <w:t>var</w:t>
      </w:r>
      <w:proofErr w:type="spellEnd"/>
      <w:proofErr w:type="gramEnd"/>
      <w:r w:rsidRPr="004F6926">
        <w:rPr>
          <w:sz w:val="24"/>
          <w:szCs w:val="24"/>
        </w:rPr>
        <w:t xml:space="preserve"> </w:t>
      </w:r>
      <w:proofErr w:type="spellStart"/>
      <w:r w:rsidRPr="004F6926">
        <w:rPr>
          <w:sz w:val="24"/>
          <w:szCs w:val="24"/>
        </w:rPr>
        <w:t>deepextend</w:t>
      </w:r>
      <w:proofErr w:type="spellEnd"/>
      <w:r w:rsidRPr="004F6926">
        <w:rPr>
          <w:sz w:val="24"/>
          <w:szCs w:val="24"/>
        </w:rPr>
        <w:t xml:space="preserve"> = function (destination, source)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</w:t>
      </w:r>
      <w:proofErr w:type="gramStart"/>
      <w:r w:rsidRPr="004F6926">
        <w:rPr>
          <w:sz w:val="24"/>
          <w:szCs w:val="24"/>
        </w:rPr>
        <w:t>for</w:t>
      </w:r>
      <w:proofErr w:type="gramEnd"/>
      <w:r w:rsidRPr="004F6926">
        <w:rPr>
          <w:sz w:val="24"/>
          <w:szCs w:val="24"/>
        </w:rPr>
        <w:t xml:space="preserve"> (</w:t>
      </w:r>
      <w:proofErr w:type="spellStart"/>
      <w:r w:rsidRPr="004F6926">
        <w:rPr>
          <w:sz w:val="24"/>
          <w:szCs w:val="24"/>
        </w:rPr>
        <w:t>var</w:t>
      </w:r>
      <w:proofErr w:type="spellEnd"/>
      <w:r w:rsidRPr="004F6926">
        <w:rPr>
          <w:sz w:val="24"/>
          <w:szCs w:val="24"/>
        </w:rPr>
        <w:t xml:space="preserve"> property in source)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</w:t>
      </w:r>
      <w:proofErr w:type="spellStart"/>
      <w:r w:rsidRPr="004F6926">
        <w:rPr>
          <w:sz w:val="24"/>
          <w:szCs w:val="24"/>
        </w:rPr>
        <w:t>var</w:t>
      </w:r>
      <w:proofErr w:type="spellEnd"/>
      <w:r w:rsidRPr="004F6926">
        <w:rPr>
          <w:sz w:val="24"/>
          <w:szCs w:val="24"/>
        </w:rPr>
        <w:t xml:space="preserve"> copy = source[property]; // </w:t>
      </w:r>
      <w:r w:rsidRPr="004F6926">
        <w:rPr>
          <w:sz w:val="24"/>
          <w:szCs w:val="24"/>
        </w:rPr>
        <w:t>获取</w:t>
      </w:r>
      <w:r w:rsidRPr="004F6926">
        <w:rPr>
          <w:sz w:val="24"/>
          <w:szCs w:val="24"/>
        </w:rPr>
        <w:t>source</w:t>
      </w:r>
      <w:r w:rsidRPr="004F6926">
        <w:rPr>
          <w:sz w:val="24"/>
          <w:szCs w:val="24"/>
        </w:rPr>
        <w:t>属性值</w:t>
      </w:r>
    </w:p>
    <w:p w:rsidR="002C11AC" w:rsidRPr="004F6926" w:rsidRDefault="002C11AC" w:rsidP="00016BFB">
      <w:pPr>
        <w:rPr>
          <w:sz w:val="24"/>
          <w:szCs w:val="24"/>
        </w:rPr>
      </w:pP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</w:t>
      </w:r>
      <w:proofErr w:type="gramStart"/>
      <w:r w:rsidRPr="004F6926">
        <w:rPr>
          <w:sz w:val="24"/>
          <w:szCs w:val="24"/>
        </w:rPr>
        <w:t>if</w:t>
      </w:r>
      <w:proofErr w:type="gramEnd"/>
      <w:r w:rsidRPr="004F6926">
        <w:rPr>
          <w:sz w:val="24"/>
          <w:szCs w:val="24"/>
        </w:rPr>
        <w:t xml:space="preserve"> (destination === copy)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    </w:t>
      </w:r>
      <w:proofErr w:type="gramStart"/>
      <w:r w:rsidRPr="004F6926">
        <w:rPr>
          <w:sz w:val="24"/>
          <w:szCs w:val="24"/>
        </w:rPr>
        <w:t>continue</w:t>
      </w:r>
      <w:proofErr w:type="gramEnd"/>
      <w:r w:rsidRPr="004F6926">
        <w:rPr>
          <w:sz w:val="24"/>
          <w:szCs w:val="24"/>
        </w:rPr>
        <w:t>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}</w:t>
      </w:r>
    </w:p>
    <w:p w:rsidR="002C11AC" w:rsidRPr="004F6926" w:rsidRDefault="002C11AC" w:rsidP="00016BFB">
      <w:pPr>
        <w:rPr>
          <w:sz w:val="24"/>
          <w:szCs w:val="24"/>
        </w:rPr>
      </w:pP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// </w:t>
      </w:r>
      <w:r w:rsidRPr="004F6926">
        <w:rPr>
          <w:sz w:val="24"/>
          <w:szCs w:val="24"/>
        </w:rPr>
        <w:t>如果</w:t>
      </w:r>
      <w:r w:rsidRPr="004F6926">
        <w:rPr>
          <w:sz w:val="24"/>
          <w:szCs w:val="24"/>
        </w:rPr>
        <w:t>copy</w:t>
      </w:r>
      <w:r w:rsidRPr="004F6926">
        <w:rPr>
          <w:sz w:val="24"/>
          <w:szCs w:val="24"/>
        </w:rPr>
        <w:t>是一个对象，则递归调用</w:t>
      </w:r>
      <w:r w:rsidRPr="004F6926">
        <w:rPr>
          <w:sz w:val="24"/>
          <w:szCs w:val="24"/>
        </w:rPr>
        <w:t>(</w:t>
      </w:r>
      <w:r w:rsidRPr="004F6926">
        <w:rPr>
          <w:sz w:val="24"/>
          <w:szCs w:val="24"/>
        </w:rPr>
        <w:t>并传入</w:t>
      </w:r>
      <w:r w:rsidRPr="004F6926">
        <w:rPr>
          <w:sz w:val="24"/>
          <w:szCs w:val="24"/>
        </w:rPr>
        <w:t>copy</w:t>
      </w:r>
      <w:r w:rsidRPr="004F6926">
        <w:rPr>
          <w:sz w:val="24"/>
          <w:szCs w:val="24"/>
        </w:rPr>
        <w:t>参数</w:t>
      </w:r>
      <w:r w:rsidRPr="004F6926">
        <w:rPr>
          <w:sz w:val="24"/>
          <w:szCs w:val="24"/>
        </w:rPr>
        <w:t>)</w:t>
      </w:r>
      <w:r w:rsidRPr="004F6926">
        <w:rPr>
          <w:sz w:val="24"/>
          <w:szCs w:val="24"/>
        </w:rPr>
        <w:t>，直到</w:t>
      </w:r>
      <w:r w:rsidRPr="004F6926">
        <w:rPr>
          <w:sz w:val="24"/>
          <w:szCs w:val="24"/>
        </w:rPr>
        <w:t>copy</w:t>
      </w:r>
      <w:r w:rsidRPr="004F6926">
        <w:rPr>
          <w:sz w:val="24"/>
          <w:szCs w:val="24"/>
        </w:rPr>
        <w:t>不是一个对象为止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</w:t>
      </w:r>
      <w:proofErr w:type="gramStart"/>
      <w:r w:rsidRPr="004F6926">
        <w:rPr>
          <w:sz w:val="24"/>
          <w:szCs w:val="24"/>
        </w:rPr>
        <w:t>if</w:t>
      </w:r>
      <w:proofErr w:type="gramEnd"/>
      <w:r w:rsidRPr="004F6926">
        <w:rPr>
          <w:sz w:val="24"/>
          <w:szCs w:val="24"/>
        </w:rPr>
        <w:t xml:space="preserve"> (</w:t>
      </w:r>
      <w:proofErr w:type="spellStart"/>
      <w:r w:rsidRPr="004F6926">
        <w:rPr>
          <w:sz w:val="24"/>
          <w:szCs w:val="24"/>
        </w:rPr>
        <w:t>typeof</w:t>
      </w:r>
      <w:proofErr w:type="spellEnd"/>
      <w:r w:rsidRPr="004F6926">
        <w:rPr>
          <w:sz w:val="24"/>
          <w:szCs w:val="24"/>
        </w:rPr>
        <w:t xml:space="preserve"> copy === 'object') {//$.</w:t>
      </w:r>
      <w:proofErr w:type="spellStart"/>
      <w:r w:rsidRPr="004F6926">
        <w:rPr>
          <w:sz w:val="24"/>
          <w:szCs w:val="24"/>
        </w:rPr>
        <w:t>isObj</w:t>
      </w:r>
      <w:proofErr w:type="spellEnd"/>
      <w:r w:rsidRPr="004F6926">
        <w:rPr>
          <w:sz w:val="24"/>
          <w:szCs w:val="24"/>
        </w:rPr>
        <w:t>(copy)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    destination[property] = </w:t>
      </w:r>
      <w:proofErr w:type="spellStart"/>
      <w:r w:rsidRPr="004F6926">
        <w:rPr>
          <w:sz w:val="24"/>
          <w:szCs w:val="24"/>
        </w:rPr>
        <w:t>arguments.callee</w:t>
      </w:r>
      <w:proofErr w:type="spellEnd"/>
      <w:r w:rsidRPr="004F6926">
        <w:rPr>
          <w:sz w:val="24"/>
          <w:szCs w:val="24"/>
        </w:rPr>
        <w:t>(destination[property] || {}, copy); //</w:t>
      </w:r>
      <w:r w:rsidRPr="004F6926">
        <w:rPr>
          <w:sz w:val="24"/>
          <w:szCs w:val="24"/>
        </w:rPr>
        <w:t>递归调用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// </w:t>
      </w:r>
      <w:r w:rsidRPr="004F6926">
        <w:rPr>
          <w:sz w:val="24"/>
          <w:szCs w:val="24"/>
        </w:rPr>
        <w:t>否则直接把</w:t>
      </w:r>
      <w:r w:rsidRPr="004F6926">
        <w:rPr>
          <w:sz w:val="24"/>
          <w:szCs w:val="24"/>
        </w:rPr>
        <w:t>copy</w:t>
      </w:r>
      <w:r w:rsidRPr="004F6926">
        <w:rPr>
          <w:sz w:val="24"/>
          <w:szCs w:val="24"/>
        </w:rPr>
        <w:t>赋值给</w:t>
      </w:r>
      <w:r w:rsidRPr="004F6926">
        <w:rPr>
          <w:sz w:val="24"/>
          <w:szCs w:val="24"/>
        </w:rPr>
        <w:t>destination</w:t>
      </w:r>
      <w:r w:rsidRPr="004F6926">
        <w:rPr>
          <w:sz w:val="24"/>
          <w:szCs w:val="24"/>
        </w:rPr>
        <w:t>对象的属性</w:t>
      </w:r>
      <w:r w:rsidRPr="004F6926">
        <w:rPr>
          <w:sz w:val="24"/>
          <w:szCs w:val="24"/>
        </w:rPr>
        <w:t>(</w:t>
      </w:r>
      <w:r w:rsidRPr="004F6926">
        <w:rPr>
          <w:sz w:val="24"/>
          <w:szCs w:val="24"/>
        </w:rPr>
        <w:t>此时与</w:t>
      </w:r>
      <w:r w:rsidRPr="004F6926">
        <w:rPr>
          <w:sz w:val="24"/>
          <w:szCs w:val="24"/>
        </w:rPr>
        <w:t>$.extend</w:t>
      </w:r>
      <w:r w:rsidRPr="004F6926">
        <w:rPr>
          <w:sz w:val="24"/>
          <w:szCs w:val="24"/>
        </w:rPr>
        <w:t>方法等价</w:t>
      </w:r>
      <w:r w:rsidRPr="004F6926">
        <w:rPr>
          <w:sz w:val="24"/>
          <w:szCs w:val="24"/>
        </w:rPr>
        <w:t>)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} else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    </w:t>
      </w:r>
      <w:proofErr w:type="gramStart"/>
      <w:r w:rsidRPr="004F6926">
        <w:rPr>
          <w:sz w:val="24"/>
          <w:szCs w:val="24"/>
        </w:rPr>
        <w:t>destination[</w:t>
      </w:r>
      <w:proofErr w:type="gramEnd"/>
      <w:r w:rsidRPr="004F6926">
        <w:rPr>
          <w:sz w:val="24"/>
          <w:szCs w:val="24"/>
        </w:rPr>
        <w:t>property] = copy;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</w:t>
      </w:r>
      <w:proofErr w:type="gramStart"/>
      <w:r w:rsidRPr="004F6926">
        <w:rPr>
          <w:sz w:val="24"/>
          <w:szCs w:val="24"/>
        </w:rPr>
        <w:t>return</w:t>
      </w:r>
      <w:proofErr w:type="gramEnd"/>
      <w:r w:rsidRPr="004F6926">
        <w:rPr>
          <w:sz w:val="24"/>
          <w:szCs w:val="24"/>
        </w:rPr>
        <w:t xml:space="preserve"> destination;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};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drawing>
          <wp:inline distT="0" distB="0" distL="0" distR="0" wp14:anchorId="24FAFC82" wp14:editId="4BB5DE4B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例子测试：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drawing>
          <wp:inline distT="0" distB="0" distL="0" distR="0" wp14:anchorId="1B1DBFA3" wp14:editId="5F4D8244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AC" w:rsidRPr="004F6926" w:rsidRDefault="002C11AC" w:rsidP="00016BFB">
      <w:pPr>
        <w:rPr>
          <w:sz w:val="24"/>
          <w:szCs w:val="24"/>
        </w:rPr>
      </w:pPr>
      <w:proofErr w:type="spellStart"/>
      <w:proofErr w:type="gramStart"/>
      <w:r w:rsidRPr="004F6926">
        <w:rPr>
          <w:sz w:val="24"/>
          <w:szCs w:val="24"/>
        </w:rPr>
        <w:t>var</w:t>
      </w:r>
      <w:proofErr w:type="spellEnd"/>
      <w:proofErr w:type="gramEnd"/>
      <w:r w:rsidRPr="004F6926">
        <w:rPr>
          <w:sz w:val="24"/>
          <w:szCs w:val="24"/>
        </w:rPr>
        <w:t xml:space="preserve"> destination =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name</w:t>
      </w:r>
      <w:proofErr w:type="gramEnd"/>
      <w:r w:rsidRPr="004F6926">
        <w:rPr>
          <w:sz w:val="24"/>
          <w:szCs w:val="24"/>
        </w:rPr>
        <w:t>: "</w:t>
      </w:r>
      <w:proofErr w:type="spellStart"/>
      <w:r w:rsidRPr="004F6926">
        <w:rPr>
          <w:sz w:val="24"/>
          <w:szCs w:val="24"/>
        </w:rPr>
        <w:t>hcy</w:t>
      </w:r>
      <w:proofErr w:type="spellEnd"/>
      <w:r w:rsidRPr="004F6926">
        <w:rPr>
          <w:sz w:val="24"/>
          <w:szCs w:val="24"/>
        </w:rPr>
        <w:t xml:space="preserve">", 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age</w:t>
      </w:r>
      <w:proofErr w:type="gramEnd"/>
      <w:r w:rsidRPr="004F6926">
        <w:rPr>
          <w:sz w:val="24"/>
          <w:szCs w:val="24"/>
        </w:rPr>
        <w:t xml:space="preserve">: 22, 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info</w:t>
      </w:r>
      <w:proofErr w:type="gramEnd"/>
      <w:r w:rsidRPr="004F6926">
        <w:rPr>
          <w:sz w:val="24"/>
          <w:szCs w:val="24"/>
        </w:rPr>
        <w:t>: {sex: "man", job: "student"}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};</w:t>
      </w:r>
    </w:p>
    <w:p w:rsidR="002C11AC" w:rsidRPr="004F6926" w:rsidRDefault="002C11AC" w:rsidP="00016BFB">
      <w:pPr>
        <w:rPr>
          <w:sz w:val="24"/>
          <w:szCs w:val="24"/>
        </w:rPr>
      </w:pPr>
      <w:proofErr w:type="spellStart"/>
      <w:proofErr w:type="gramStart"/>
      <w:r w:rsidRPr="004F6926">
        <w:rPr>
          <w:sz w:val="24"/>
          <w:szCs w:val="24"/>
        </w:rPr>
        <w:t>var</w:t>
      </w:r>
      <w:proofErr w:type="spellEnd"/>
      <w:proofErr w:type="gramEnd"/>
      <w:r w:rsidRPr="004F6926">
        <w:rPr>
          <w:sz w:val="24"/>
          <w:szCs w:val="24"/>
        </w:rPr>
        <w:t xml:space="preserve"> source =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lastRenderedPageBreak/>
        <w:t xml:space="preserve">    </w:t>
      </w:r>
      <w:proofErr w:type="gramStart"/>
      <w:r w:rsidRPr="004F6926">
        <w:rPr>
          <w:sz w:val="24"/>
          <w:szCs w:val="24"/>
        </w:rPr>
        <w:t>name</w:t>
      </w:r>
      <w:proofErr w:type="gramEnd"/>
      <w:r w:rsidRPr="004F6926">
        <w:rPr>
          <w:sz w:val="24"/>
          <w:szCs w:val="24"/>
        </w:rPr>
        <w:t>: "</w:t>
      </w:r>
      <w:proofErr w:type="spellStart"/>
      <w:r w:rsidRPr="004F6926">
        <w:rPr>
          <w:sz w:val="24"/>
          <w:szCs w:val="24"/>
        </w:rPr>
        <w:t>hc</w:t>
      </w:r>
      <w:proofErr w:type="spellEnd"/>
      <w:r w:rsidRPr="004F6926">
        <w:rPr>
          <w:sz w:val="24"/>
          <w:szCs w:val="24"/>
        </w:rPr>
        <w:t>",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age</w:t>
      </w:r>
      <w:proofErr w:type="gramEnd"/>
      <w:r w:rsidRPr="004F6926">
        <w:rPr>
          <w:sz w:val="24"/>
          <w:szCs w:val="24"/>
        </w:rPr>
        <w:t xml:space="preserve">: 23, 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info</w:t>
      </w:r>
      <w:proofErr w:type="gramEnd"/>
      <w:r w:rsidRPr="004F6926">
        <w:rPr>
          <w:sz w:val="24"/>
          <w:szCs w:val="24"/>
        </w:rPr>
        <w:t>: {sex: "woman", job: "developer"}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};</w:t>
      </w:r>
    </w:p>
    <w:p w:rsidR="002C11AC" w:rsidRPr="004F6926" w:rsidRDefault="002C11AC" w:rsidP="00016BFB">
      <w:pPr>
        <w:rPr>
          <w:sz w:val="24"/>
          <w:szCs w:val="24"/>
        </w:rPr>
      </w:pPr>
      <w:proofErr w:type="gramStart"/>
      <w:r w:rsidRPr="004F6926">
        <w:rPr>
          <w:sz w:val="24"/>
          <w:szCs w:val="24"/>
        </w:rPr>
        <w:t>console.log(</w:t>
      </w:r>
      <w:proofErr w:type="spellStart"/>
      <w:proofErr w:type="gramEnd"/>
      <w:r w:rsidRPr="004F6926">
        <w:rPr>
          <w:sz w:val="24"/>
          <w:szCs w:val="24"/>
        </w:rPr>
        <w:t>deepextend</w:t>
      </w:r>
      <w:proofErr w:type="spellEnd"/>
      <w:r w:rsidRPr="004F6926">
        <w:rPr>
          <w:sz w:val="24"/>
          <w:szCs w:val="24"/>
        </w:rPr>
        <w:t>(destination, source));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// </w:t>
      </w:r>
      <w:r w:rsidRPr="004F6926">
        <w:rPr>
          <w:sz w:val="24"/>
          <w:szCs w:val="24"/>
        </w:rPr>
        <w:t>输出</w:t>
      </w:r>
      <w:r w:rsidRPr="004F6926">
        <w:rPr>
          <w:sz w:val="24"/>
          <w:szCs w:val="24"/>
        </w:rPr>
        <w:t>destination</w:t>
      </w:r>
      <w:r w:rsidRPr="004F6926">
        <w:rPr>
          <w:sz w:val="24"/>
          <w:szCs w:val="24"/>
        </w:rPr>
        <w:t>的全部属性</w:t>
      </w:r>
    </w:p>
    <w:p w:rsidR="002C11AC" w:rsidRPr="004F6926" w:rsidRDefault="002C11AC" w:rsidP="00016BFB">
      <w:pPr>
        <w:rPr>
          <w:sz w:val="24"/>
          <w:szCs w:val="24"/>
        </w:rPr>
      </w:pPr>
      <w:proofErr w:type="gramStart"/>
      <w:r w:rsidRPr="004F6926">
        <w:rPr>
          <w:sz w:val="24"/>
          <w:szCs w:val="24"/>
        </w:rPr>
        <w:t>for</w:t>
      </w:r>
      <w:proofErr w:type="gramEnd"/>
      <w:r w:rsidRPr="004F6926">
        <w:rPr>
          <w:sz w:val="24"/>
          <w:szCs w:val="24"/>
        </w:rPr>
        <w:t xml:space="preserve"> (</w:t>
      </w:r>
      <w:proofErr w:type="spellStart"/>
      <w:r w:rsidRPr="004F6926">
        <w:rPr>
          <w:sz w:val="24"/>
          <w:szCs w:val="24"/>
        </w:rPr>
        <w:t>var</w:t>
      </w:r>
      <w:proofErr w:type="spellEnd"/>
      <w:r w:rsidRPr="004F6926">
        <w:rPr>
          <w:sz w:val="24"/>
          <w:szCs w:val="24"/>
        </w:rPr>
        <w:t xml:space="preserve"> 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 xml:space="preserve"> in destination)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</w:t>
      </w:r>
      <w:proofErr w:type="gramStart"/>
      <w:r w:rsidRPr="004F6926">
        <w:rPr>
          <w:sz w:val="24"/>
          <w:szCs w:val="24"/>
        </w:rPr>
        <w:t>if</w:t>
      </w:r>
      <w:proofErr w:type="gramEnd"/>
      <w:r w:rsidRPr="004F6926">
        <w:rPr>
          <w:sz w:val="24"/>
          <w:szCs w:val="24"/>
        </w:rPr>
        <w:t xml:space="preserve"> (</w:t>
      </w:r>
      <w:proofErr w:type="spellStart"/>
      <w:r w:rsidRPr="004F6926">
        <w:rPr>
          <w:sz w:val="24"/>
          <w:szCs w:val="24"/>
        </w:rPr>
        <w:t>typeof</w:t>
      </w:r>
      <w:proofErr w:type="spellEnd"/>
      <w:r w:rsidRPr="004F6926">
        <w:rPr>
          <w:sz w:val="24"/>
          <w:szCs w:val="24"/>
        </w:rPr>
        <w:t xml:space="preserve"> destination[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>] === "object")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</w:t>
      </w:r>
      <w:proofErr w:type="gramStart"/>
      <w:r w:rsidRPr="004F6926">
        <w:rPr>
          <w:sz w:val="24"/>
          <w:szCs w:val="24"/>
        </w:rPr>
        <w:t>for</w:t>
      </w:r>
      <w:proofErr w:type="gramEnd"/>
      <w:r w:rsidRPr="004F6926">
        <w:rPr>
          <w:sz w:val="24"/>
          <w:szCs w:val="24"/>
        </w:rPr>
        <w:t xml:space="preserve"> (</w:t>
      </w:r>
      <w:proofErr w:type="spellStart"/>
      <w:r w:rsidRPr="004F6926">
        <w:rPr>
          <w:sz w:val="24"/>
          <w:szCs w:val="24"/>
        </w:rPr>
        <w:t>var</w:t>
      </w:r>
      <w:proofErr w:type="spellEnd"/>
      <w:r w:rsidRPr="004F6926">
        <w:rPr>
          <w:sz w:val="24"/>
          <w:szCs w:val="24"/>
        </w:rPr>
        <w:t xml:space="preserve"> j in destination[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>])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    </w:t>
      </w:r>
      <w:proofErr w:type="gramStart"/>
      <w:r w:rsidRPr="004F6926">
        <w:rPr>
          <w:sz w:val="24"/>
          <w:szCs w:val="24"/>
        </w:rPr>
        <w:t>console.log(</w:t>
      </w:r>
      <w:proofErr w:type="gramEnd"/>
      <w:r w:rsidRPr="004F6926">
        <w:rPr>
          <w:sz w:val="24"/>
          <w:szCs w:val="24"/>
        </w:rPr>
        <w:t>destination[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>] + ":\t" + destination[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>][j]);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} else {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    </w:t>
      </w:r>
      <w:proofErr w:type="gramStart"/>
      <w:r w:rsidRPr="004F6926">
        <w:rPr>
          <w:sz w:val="24"/>
          <w:szCs w:val="24"/>
        </w:rPr>
        <w:t>console.log(</w:t>
      </w:r>
      <w:proofErr w:type="spellStart"/>
      <w:proofErr w:type="gramEnd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 xml:space="preserve"> + ":\t" + destination[</w:t>
      </w:r>
      <w:proofErr w:type="spellStart"/>
      <w:r w:rsidRPr="004F6926">
        <w:rPr>
          <w:sz w:val="24"/>
          <w:szCs w:val="24"/>
        </w:rPr>
        <w:t>i</w:t>
      </w:r>
      <w:proofErr w:type="spellEnd"/>
      <w:r w:rsidRPr="004F6926">
        <w:rPr>
          <w:sz w:val="24"/>
          <w:szCs w:val="24"/>
        </w:rPr>
        <w:t>]);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 xml:space="preserve">    }</w:t>
      </w:r>
    </w:p>
    <w:p w:rsidR="002C11AC" w:rsidRPr="004F6926" w:rsidRDefault="002C11AC" w:rsidP="00016BFB">
      <w:pPr>
        <w:rPr>
          <w:sz w:val="24"/>
          <w:szCs w:val="24"/>
        </w:rPr>
      </w:pPr>
      <w:r w:rsidRPr="004F6926">
        <w:rPr>
          <w:sz w:val="24"/>
          <w:szCs w:val="24"/>
        </w:rPr>
        <w:t>}</w:t>
      </w:r>
    </w:p>
    <w:p w:rsidR="002C11AC" w:rsidRPr="004F6926" w:rsidRDefault="002C11AC" w:rsidP="00016BFB">
      <w:pPr>
        <w:rPr>
          <w:rFonts w:hint="eastAsia"/>
          <w:sz w:val="24"/>
          <w:szCs w:val="24"/>
        </w:rPr>
      </w:pPr>
    </w:p>
    <w:p w:rsidR="002C47B2" w:rsidRPr="004F6926" w:rsidRDefault="002C47B2" w:rsidP="00016BFB">
      <w:pPr>
        <w:rPr>
          <w:rFonts w:hint="eastAsia"/>
          <w:sz w:val="24"/>
          <w:szCs w:val="24"/>
        </w:rPr>
      </w:pPr>
    </w:p>
    <w:p w:rsidR="002C47B2" w:rsidRPr="004F6926" w:rsidRDefault="00F377A1" w:rsidP="00016BFB">
      <w:pPr>
        <w:rPr>
          <w:sz w:val="24"/>
          <w:szCs w:val="24"/>
        </w:rPr>
      </w:pPr>
      <w:r w:rsidRPr="004F6926">
        <w:rPr>
          <w:rFonts w:hint="eastAsia"/>
          <w:sz w:val="24"/>
          <w:szCs w:val="24"/>
        </w:rPr>
        <w:t>10.</w:t>
      </w:r>
      <w:r w:rsidR="002C47B2" w:rsidRPr="004F6926">
        <w:rPr>
          <w:sz w:val="24"/>
          <w:szCs w:val="24"/>
        </w:rPr>
        <w:t>address</w:t>
      </w:r>
      <w:r w:rsidR="002C47B2" w:rsidRPr="004F6926">
        <w:rPr>
          <w:sz w:val="24"/>
          <w:szCs w:val="24"/>
        </w:rPr>
        <w:t>不是</w:t>
      </w:r>
      <w:r w:rsidR="002C47B2" w:rsidRPr="004F6926">
        <w:rPr>
          <w:sz w:val="24"/>
          <w:szCs w:val="24"/>
        </w:rPr>
        <w:t>html5</w:t>
      </w:r>
      <w:r w:rsidR="002C47B2" w:rsidRPr="004F6926">
        <w:rPr>
          <w:sz w:val="24"/>
          <w:szCs w:val="24"/>
        </w:rPr>
        <w:t>新增的标签</w:t>
      </w:r>
    </w:p>
    <w:p w:rsidR="002C47B2" w:rsidRPr="004F6926" w:rsidRDefault="002C47B2" w:rsidP="00016BFB">
      <w:pPr>
        <w:rPr>
          <w:rFonts w:hint="eastAsia"/>
          <w:sz w:val="24"/>
          <w:szCs w:val="24"/>
        </w:rPr>
      </w:pPr>
    </w:p>
    <w:p w:rsidR="00197C61" w:rsidRPr="004F6926" w:rsidRDefault="00197C61" w:rsidP="00016BFB">
      <w:pPr>
        <w:rPr>
          <w:rFonts w:hint="eastAsia"/>
          <w:sz w:val="24"/>
          <w:szCs w:val="24"/>
        </w:rPr>
      </w:pPr>
    </w:p>
    <w:sectPr w:rsidR="00197C61" w:rsidRPr="004F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8626E"/>
    <w:multiLevelType w:val="hybridMultilevel"/>
    <w:tmpl w:val="CBC01792"/>
    <w:lvl w:ilvl="0" w:tplc="AE100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FD"/>
    <w:rsid w:val="00016BFB"/>
    <w:rsid w:val="000C266D"/>
    <w:rsid w:val="00197A52"/>
    <w:rsid w:val="00197C61"/>
    <w:rsid w:val="001D2643"/>
    <w:rsid w:val="00222C68"/>
    <w:rsid w:val="002C11AC"/>
    <w:rsid w:val="002C47B2"/>
    <w:rsid w:val="002F30D1"/>
    <w:rsid w:val="003217BA"/>
    <w:rsid w:val="003A7786"/>
    <w:rsid w:val="0048188B"/>
    <w:rsid w:val="004D3C2F"/>
    <w:rsid w:val="004F6926"/>
    <w:rsid w:val="00542002"/>
    <w:rsid w:val="00614D28"/>
    <w:rsid w:val="00675FF8"/>
    <w:rsid w:val="006B0F67"/>
    <w:rsid w:val="00731AFD"/>
    <w:rsid w:val="0094160F"/>
    <w:rsid w:val="0099330F"/>
    <w:rsid w:val="00AB59AD"/>
    <w:rsid w:val="00AF3BC2"/>
    <w:rsid w:val="00B6453B"/>
    <w:rsid w:val="00BC0CFD"/>
    <w:rsid w:val="00D90CCE"/>
    <w:rsid w:val="00E31929"/>
    <w:rsid w:val="00F377A1"/>
    <w:rsid w:val="00FA60FB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D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5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5FF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C11AC"/>
  </w:style>
  <w:style w:type="paragraph" w:styleId="a5">
    <w:name w:val="Balloon Text"/>
    <w:basedOn w:val="a"/>
    <w:link w:val="Char"/>
    <w:uiPriority w:val="99"/>
    <w:semiHidden/>
    <w:unhideWhenUsed/>
    <w:rsid w:val="002C11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1AC"/>
    <w:rPr>
      <w:sz w:val="18"/>
      <w:szCs w:val="18"/>
    </w:rPr>
  </w:style>
  <w:style w:type="paragraph" w:styleId="a6">
    <w:name w:val="List Paragraph"/>
    <w:basedOn w:val="a"/>
    <w:uiPriority w:val="34"/>
    <w:qFormat/>
    <w:rsid w:val="009416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D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5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5FF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C11AC"/>
  </w:style>
  <w:style w:type="paragraph" w:styleId="a5">
    <w:name w:val="Balloon Text"/>
    <w:basedOn w:val="a"/>
    <w:link w:val="Char"/>
    <w:uiPriority w:val="99"/>
    <w:semiHidden/>
    <w:unhideWhenUsed/>
    <w:rsid w:val="002C11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1AC"/>
    <w:rPr>
      <w:sz w:val="18"/>
      <w:szCs w:val="18"/>
    </w:rPr>
  </w:style>
  <w:style w:type="paragraph" w:styleId="a6">
    <w:name w:val="List Paragraph"/>
    <w:basedOn w:val="a"/>
    <w:uiPriority w:val="34"/>
    <w:qFormat/>
    <w:rsid w:val="00941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2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5413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2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2582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feel.iteye.com/admin/blog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447</Words>
  <Characters>2554</Characters>
  <Application>Microsoft Office Word</Application>
  <DocSecurity>0</DocSecurity>
  <Lines>21</Lines>
  <Paragraphs>5</Paragraphs>
  <ScaleCrop>false</ScaleCrop>
  <Company>Microsoft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金慎剑</dc:creator>
  <cp:keywords/>
  <dc:description/>
  <cp:lastModifiedBy>金慎剑</cp:lastModifiedBy>
  <cp:revision>29</cp:revision>
  <dcterms:created xsi:type="dcterms:W3CDTF">2015-03-20T07:10:00Z</dcterms:created>
  <dcterms:modified xsi:type="dcterms:W3CDTF">2015-03-20T07:19:00Z</dcterms:modified>
</cp:coreProperties>
</file>